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392" w:rsidRPr="008F6023" w:rsidRDefault="004E3C18" w:rsidP="008F6023">
      <w:pPr>
        <w:spacing w:after="0"/>
        <w:rPr>
          <w:b/>
          <w:sz w:val="32"/>
          <w:szCs w:val="32"/>
        </w:rPr>
      </w:pPr>
      <w:r w:rsidRPr="008F6023">
        <w:rPr>
          <w:b/>
          <w:sz w:val="32"/>
          <w:szCs w:val="32"/>
        </w:rPr>
        <w:t>Tax Analysis Tool Feedback Form</w:t>
      </w:r>
    </w:p>
    <w:p w:rsidR="008F6023" w:rsidRDefault="008F6023" w:rsidP="008F6023">
      <w:pPr>
        <w:spacing w:after="0"/>
        <w:rPr>
          <w:sz w:val="24"/>
          <w:szCs w:val="24"/>
        </w:rPr>
      </w:pPr>
      <w:r>
        <w:rPr>
          <w:sz w:val="24"/>
          <w:szCs w:val="24"/>
        </w:rPr>
        <w:t>Sebastian James and Eric Lacey</w:t>
      </w:r>
      <w:r w:rsidR="00971F20">
        <w:rPr>
          <w:sz w:val="24"/>
          <w:szCs w:val="24"/>
        </w:rPr>
        <w:t>, Date of Focus Group</w:t>
      </w:r>
    </w:p>
    <w:p w:rsidR="008F6023" w:rsidRPr="004E3C18" w:rsidRDefault="008F6023" w:rsidP="008F6023">
      <w:pPr>
        <w:spacing w:after="0"/>
        <w:rPr>
          <w:sz w:val="24"/>
          <w:szCs w:val="24"/>
        </w:rPr>
      </w:pPr>
    </w:p>
    <w:p w:rsidR="004E3C18" w:rsidRDefault="004E3C18" w:rsidP="004E3C18">
      <w:pPr>
        <w:pStyle w:val="ListParagraph"/>
        <w:numPr>
          <w:ilvl w:val="0"/>
          <w:numId w:val="1"/>
        </w:numPr>
        <w:rPr>
          <w:ins w:id="0" w:author="Sebastian S. James" w:date="2019-10-18T17:46:00Z"/>
          <w:sz w:val="24"/>
          <w:szCs w:val="24"/>
        </w:rPr>
      </w:pPr>
      <w:r w:rsidRPr="004E3C18">
        <w:rPr>
          <w:sz w:val="24"/>
          <w:szCs w:val="24"/>
        </w:rPr>
        <w:t>For what kind of reporting or research would you consider using a tool such as this one?</w:t>
      </w:r>
    </w:p>
    <w:p w:rsidR="007C71C8" w:rsidRDefault="007C71C8" w:rsidP="007C71C8">
      <w:pPr>
        <w:pStyle w:val="ListParagraph"/>
        <w:rPr>
          <w:ins w:id="1" w:author="Sebastian S. James" w:date="2019-10-18T17:46:00Z"/>
          <w:sz w:val="24"/>
          <w:szCs w:val="24"/>
        </w:rPr>
      </w:pPr>
    </w:p>
    <w:p w:rsidR="007C71C8" w:rsidRDefault="007C71C8" w:rsidP="004E3C18">
      <w:pPr>
        <w:pStyle w:val="ListParagraph"/>
        <w:numPr>
          <w:ilvl w:val="0"/>
          <w:numId w:val="1"/>
        </w:numPr>
        <w:rPr>
          <w:ins w:id="2" w:author="Sebastian S. James" w:date="2019-10-18T17:47:00Z"/>
          <w:sz w:val="24"/>
          <w:szCs w:val="24"/>
        </w:rPr>
      </w:pPr>
      <w:ins w:id="3" w:author="Sebastian S. James" w:date="2019-10-18T17:46:00Z">
        <w:r>
          <w:rPr>
            <w:sz w:val="24"/>
            <w:szCs w:val="24"/>
          </w:rPr>
          <w:t xml:space="preserve">What is the best way to present the results so that it </w:t>
        </w:r>
      </w:ins>
      <w:ins w:id="4" w:author="Sebastian S. James" w:date="2019-10-18T17:47:00Z">
        <w:r>
          <w:rPr>
            <w:sz w:val="24"/>
            <w:szCs w:val="24"/>
          </w:rPr>
          <w:t>can be used by you</w:t>
        </w:r>
      </w:ins>
      <w:ins w:id="5" w:author="Sebastian S. James" w:date="2019-10-18T17:48:00Z">
        <w:r>
          <w:rPr>
            <w:sz w:val="24"/>
            <w:szCs w:val="24"/>
          </w:rPr>
          <w:t>?</w:t>
        </w:r>
      </w:ins>
    </w:p>
    <w:p w:rsidR="007C71C8" w:rsidRPr="007C71C8" w:rsidRDefault="007C71C8" w:rsidP="007C71C8">
      <w:pPr>
        <w:pStyle w:val="ListParagraph"/>
        <w:rPr>
          <w:ins w:id="6" w:author="Sebastian S. James" w:date="2019-10-18T17:47:00Z"/>
          <w:sz w:val="24"/>
          <w:szCs w:val="24"/>
        </w:rPr>
      </w:pPr>
    </w:p>
    <w:p w:rsidR="007C71C8" w:rsidRDefault="007C71C8" w:rsidP="007C71C8">
      <w:pPr>
        <w:pStyle w:val="ListParagraph"/>
        <w:numPr>
          <w:ilvl w:val="1"/>
          <w:numId w:val="1"/>
        </w:numPr>
        <w:rPr>
          <w:ins w:id="7" w:author="Sebastian S. James" w:date="2019-10-18T17:47:00Z"/>
          <w:sz w:val="24"/>
          <w:szCs w:val="24"/>
        </w:rPr>
      </w:pPr>
      <w:ins w:id="8" w:author="Sebastian S. James" w:date="2019-10-18T17:47:00Z">
        <w:r>
          <w:rPr>
            <w:sz w:val="24"/>
            <w:szCs w:val="24"/>
          </w:rPr>
          <w:t>A series of charts that you could then use in your reports</w:t>
        </w:r>
      </w:ins>
    </w:p>
    <w:p w:rsidR="007C71C8" w:rsidRDefault="007C71C8" w:rsidP="007C71C8">
      <w:pPr>
        <w:pStyle w:val="ListParagraph"/>
        <w:numPr>
          <w:ilvl w:val="1"/>
          <w:numId w:val="1"/>
        </w:numPr>
        <w:rPr>
          <w:ins w:id="9" w:author="Sebastian S. James" w:date="2019-10-18T17:48:00Z"/>
          <w:sz w:val="24"/>
          <w:szCs w:val="24"/>
        </w:rPr>
      </w:pPr>
      <w:ins w:id="10" w:author="Sebastian S. James" w:date="2019-10-18T17:47:00Z">
        <w:r>
          <w:rPr>
            <w:sz w:val="24"/>
            <w:szCs w:val="24"/>
          </w:rPr>
          <w:t>A short write-up analyzing the r</w:t>
        </w:r>
      </w:ins>
      <w:ins w:id="11" w:author="Sebastian S. James" w:date="2019-10-18T17:48:00Z">
        <w:r>
          <w:rPr>
            <w:sz w:val="24"/>
            <w:szCs w:val="24"/>
          </w:rPr>
          <w:t>esults</w:t>
        </w:r>
      </w:ins>
    </w:p>
    <w:p w:rsidR="007C71C8" w:rsidRDefault="007C71C8" w:rsidP="007C71C8">
      <w:pPr>
        <w:pStyle w:val="ListParagraph"/>
        <w:numPr>
          <w:ilvl w:val="1"/>
          <w:numId w:val="1"/>
        </w:numPr>
        <w:rPr>
          <w:ins w:id="12" w:author="Sebastian S. James" w:date="2019-10-18T17:49:00Z"/>
          <w:sz w:val="24"/>
          <w:szCs w:val="24"/>
        </w:rPr>
      </w:pPr>
      <w:ins w:id="13" w:author="Sebastian S. James" w:date="2019-10-18T17:48:00Z">
        <w:r>
          <w:rPr>
            <w:sz w:val="24"/>
            <w:szCs w:val="24"/>
          </w:rPr>
          <w:t>I</w:t>
        </w:r>
      </w:ins>
      <w:ins w:id="14" w:author="Sebastian S. James" w:date="2019-10-18T17:49:00Z">
        <w:r>
          <w:rPr>
            <w:sz w:val="24"/>
            <w:szCs w:val="24"/>
          </w:rPr>
          <w:t xml:space="preserve"> just use the tool as it is for my analysis</w:t>
        </w:r>
      </w:ins>
    </w:p>
    <w:p w:rsidR="007C71C8" w:rsidRPr="007C71C8" w:rsidRDefault="007C71C8" w:rsidP="007C71C8">
      <w:pPr>
        <w:pStyle w:val="ListParagraph"/>
        <w:numPr>
          <w:ilvl w:val="1"/>
          <w:numId w:val="1"/>
        </w:numPr>
        <w:rPr>
          <w:sz w:val="24"/>
          <w:szCs w:val="24"/>
        </w:rPr>
      </w:pPr>
      <w:ins w:id="15" w:author="Sebastian S. James" w:date="2019-10-18T17:49:00Z">
        <w:r>
          <w:rPr>
            <w:sz w:val="24"/>
            <w:szCs w:val="24"/>
          </w:rPr>
          <w:t>A list of parame</w:t>
        </w:r>
      </w:ins>
      <w:ins w:id="16" w:author="Sebastian S. James" w:date="2019-10-18T17:50:00Z">
        <w:r>
          <w:rPr>
            <w:sz w:val="24"/>
            <w:szCs w:val="24"/>
          </w:rPr>
          <w:t>ters where the country in question is an outlier or is trending in the wrong direction</w:t>
        </w:r>
      </w:ins>
    </w:p>
    <w:p w:rsidR="004E3C18" w:rsidRPr="004E3C18" w:rsidRDefault="004E3C18" w:rsidP="004E3C18">
      <w:pPr>
        <w:rPr>
          <w:sz w:val="24"/>
          <w:szCs w:val="24"/>
        </w:rPr>
      </w:pPr>
      <w:bookmarkStart w:id="17" w:name="_GoBack"/>
      <w:bookmarkEnd w:id="17"/>
    </w:p>
    <w:p w:rsidR="008F6023" w:rsidRPr="008F6023" w:rsidRDefault="008F6023" w:rsidP="008F602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would make the tool more useful for your work?</w:t>
      </w:r>
    </w:p>
    <w:p w:rsidR="008F6023" w:rsidRPr="008F6023" w:rsidRDefault="008F6023" w:rsidP="008F6023">
      <w:pPr>
        <w:rPr>
          <w:sz w:val="24"/>
          <w:szCs w:val="24"/>
        </w:rPr>
      </w:pPr>
    </w:p>
    <w:p w:rsidR="004E3C18" w:rsidRPr="004E3C18" w:rsidRDefault="004E3C18" w:rsidP="004E3C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C18">
        <w:rPr>
          <w:sz w:val="24"/>
          <w:szCs w:val="24"/>
        </w:rPr>
        <w:t>Where would you want to see this tool hosted for easy access?</w:t>
      </w:r>
    </w:p>
    <w:p w:rsidR="004E3C18" w:rsidRPr="004E3C18" w:rsidRDefault="004E3C18" w:rsidP="004E3C18">
      <w:pPr>
        <w:rPr>
          <w:sz w:val="24"/>
          <w:szCs w:val="24"/>
        </w:rPr>
      </w:pPr>
    </w:p>
    <w:p w:rsidR="004E3C18" w:rsidRDefault="004E3C18" w:rsidP="004E3C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E3C18">
        <w:rPr>
          <w:sz w:val="24"/>
          <w:szCs w:val="24"/>
        </w:rPr>
        <w:t>Wh</w:t>
      </w:r>
      <w:r w:rsidR="00971F20">
        <w:rPr>
          <w:sz w:val="24"/>
          <w:szCs w:val="24"/>
        </w:rPr>
        <w:t>ich</w:t>
      </w:r>
      <w:r w:rsidRPr="004E3C18">
        <w:rPr>
          <w:sz w:val="24"/>
          <w:szCs w:val="24"/>
        </w:rPr>
        <w:t xml:space="preserve"> </w:t>
      </w:r>
      <w:r w:rsidR="008F6023">
        <w:rPr>
          <w:sz w:val="24"/>
          <w:szCs w:val="24"/>
        </w:rPr>
        <w:t>features do you find distracting, confusing, or unhelpful?</w:t>
      </w:r>
    </w:p>
    <w:p w:rsidR="008F6023" w:rsidRPr="008F6023" w:rsidRDefault="008F6023" w:rsidP="008F6023">
      <w:pPr>
        <w:ind w:left="360"/>
        <w:rPr>
          <w:sz w:val="24"/>
          <w:szCs w:val="24"/>
        </w:rPr>
      </w:pPr>
    </w:p>
    <w:p w:rsidR="008F6023" w:rsidRPr="004E3C18" w:rsidRDefault="008F6023" w:rsidP="004E3C1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features do you suggest adding?</w:t>
      </w:r>
    </w:p>
    <w:p w:rsidR="004E3C18" w:rsidRPr="004E3C18" w:rsidRDefault="004E3C18" w:rsidP="004E3C18">
      <w:pPr>
        <w:rPr>
          <w:sz w:val="24"/>
          <w:szCs w:val="24"/>
        </w:rPr>
      </w:pPr>
    </w:p>
    <w:p w:rsidR="004E3C18" w:rsidRPr="00971F20" w:rsidRDefault="004E3C18" w:rsidP="004E3C1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71F20">
        <w:rPr>
          <w:sz w:val="24"/>
          <w:szCs w:val="24"/>
        </w:rPr>
        <w:t xml:space="preserve">Please place a checkmark next to each proposed feature indicating whether you </w:t>
      </w:r>
      <w:r w:rsidR="008F6023" w:rsidRPr="00971F20">
        <w:rPr>
          <w:sz w:val="24"/>
          <w:szCs w:val="24"/>
        </w:rPr>
        <w:t xml:space="preserve">think it would be </w:t>
      </w:r>
      <w:r w:rsidRPr="00971F20">
        <w:rPr>
          <w:sz w:val="24"/>
          <w:szCs w:val="24"/>
        </w:rPr>
        <w:t>distracting or helpful.</w:t>
      </w:r>
      <w:r w:rsidR="00BA271E">
        <w:rPr>
          <w:sz w:val="24"/>
          <w:szCs w:val="24"/>
        </w:rPr>
        <w:t xml:space="preserve"> Please add any details or caveats you think are relevant.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71"/>
        <w:gridCol w:w="1473"/>
        <w:gridCol w:w="1473"/>
        <w:gridCol w:w="1473"/>
      </w:tblGrid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  <w:u w:val="single"/>
              </w:rPr>
            </w:pPr>
            <w:r w:rsidRPr="004E3C18">
              <w:rPr>
                <w:sz w:val="24"/>
                <w:szCs w:val="24"/>
                <w:u w:val="single"/>
              </w:rPr>
              <w:t>Potential Feature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  <w:u w:val="single"/>
              </w:rPr>
            </w:pPr>
            <w:r w:rsidRPr="004E3C18">
              <w:rPr>
                <w:sz w:val="24"/>
                <w:szCs w:val="24"/>
                <w:u w:val="single"/>
              </w:rPr>
              <w:t>Distracting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  <w:u w:val="single"/>
              </w:rPr>
            </w:pPr>
            <w:r w:rsidRPr="004E3C18">
              <w:rPr>
                <w:sz w:val="24"/>
                <w:szCs w:val="24"/>
                <w:u w:val="single"/>
              </w:rPr>
              <w:t>Helpful</w:t>
            </w:r>
          </w:p>
        </w:tc>
        <w:tc>
          <w:tcPr>
            <w:tcW w:w="1473" w:type="dxa"/>
          </w:tcPr>
          <w:p w:rsidR="004E3C18" w:rsidRPr="004E3C18" w:rsidRDefault="008F6023" w:rsidP="004E3C18">
            <w:pPr>
              <w:jc w:val="center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t>Unsure</w:t>
            </w: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  <w:r w:rsidRPr="004E3C18">
              <w:rPr>
                <w:sz w:val="24"/>
                <w:szCs w:val="24"/>
              </w:rPr>
              <w:t>A sheet reporting on collection of non-resource revenues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sheet featuring tables of figures</w:t>
            </w:r>
            <w:r w:rsidRPr="004E3C18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8F6023" w:rsidRPr="004E3C18" w:rsidTr="004E3C18">
        <w:tc>
          <w:tcPr>
            <w:tcW w:w="6371" w:type="dxa"/>
          </w:tcPr>
          <w:p w:rsidR="008F6023" w:rsidRPr="004E3C18" w:rsidRDefault="008F6023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8F6023" w:rsidRPr="004E3C18" w:rsidTr="004E3C18">
        <w:tc>
          <w:tcPr>
            <w:tcW w:w="6371" w:type="dxa"/>
          </w:tcPr>
          <w:p w:rsidR="008F6023" w:rsidRDefault="008F6023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sheet allowing side-by-side comparison of the tax structure</w:t>
            </w:r>
          </w:p>
          <w:p w:rsidR="008F6023" w:rsidRPr="004E3C18" w:rsidRDefault="008F6023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and tax effort of two countries</w:t>
            </w: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8F6023" w:rsidRPr="004E3C18" w:rsidRDefault="008F6023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Pr="004E3C18" w:rsidRDefault="004E3C18" w:rsidP="004E3C18">
            <w:pPr>
              <w:rPr>
                <w:sz w:val="24"/>
                <w:szCs w:val="24"/>
              </w:rPr>
            </w:pPr>
            <w:r w:rsidRPr="004E3C18">
              <w:rPr>
                <w:sz w:val="24"/>
                <w:szCs w:val="24"/>
              </w:rPr>
              <w:t>More category-comparison options (</w:t>
            </w:r>
            <w:proofErr w:type="spellStart"/>
            <w:r w:rsidRPr="004E3C18">
              <w:rPr>
                <w:sz w:val="24"/>
                <w:szCs w:val="24"/>
              </w:rPr>
              <w:t>e</w:t>
            </w:r>
            <w:r w:rsidR="008F6023">
              <w:rPr>
                <w:sz w:val="24"/>
                <w:szCs w:val="24"/>
              </w:rPr>
              <w:t>g</w:t>
            </w:r>
            <w:proofErr w:type="spellEnd"/>
            <w:r w:rsidRPr="004E3C18">
              <w:rPr>
                <w:sz w:val="24"/>
                <w:szCs w:val="24"/>
              </w:rPr>
              <w:t>: OECD vs. Non-OECD)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More filtering options for category comparison</w:t>
            </w:r>
          </w:p>
          <w:p w:rsid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e</w:t>
            </w:r>
            <w:r w:rsidR="008F6023">
              <w:rPr>
                <w:sz w:val="24"/>
                <w:szCs w:val="24"/>
              </w:rPr>
              <w:t>g</w:t>
            </w:r>
            <w:proofErr w:type="spellEnd"/>
            <w:r>
              <w:rPr>
                <w:sz w:val="24"/>
                <w:szCs w:val="24"/>
              </w:rPr>
              <w:t xml:space="preserve">: among </w:t>
            </w:r>
            <w:r>
              <w:rPr>
                <w:i/>
                <w:sz w:val="24"/>
                <w:szCs w:val="24"/>
              </w:rPr>
              <w:t>resource rich</w:t>
            </w:r>
            <w:r>
              <w:rPr>
                <w:sz w:val="24"/>
                <w:szCs w:val="24"/>
              </w:rPr>
              <w:t>)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Graphs comparing country performance to the average</w:t>
            </w:r>
          </w:p>
          <w:p w:rsid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 of different income groups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  <w:tr w:rsidR="004E3C18" w:rsidRPr="004E3C18" w:rsidTr="004E3C18">
        <w:tc>
          <w:tcPr>
            <w:tcW w:w="6371" w:type="dxa"/>
          </w:tcPr>
          <w:p w:rsidR="004E3C18" w:rsidRDefault="004E3C18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Graphs comparing country performance to the average</w:t>
            </w:r>
          </w:p>
          <w:p w:rsidR="004E3C18" w:rsidRDefault="005156B2" w:rsidP="004E3C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="004E3C18">
              <w:rPr>
                <w:sz w:val="24"/>
                <w:szCs w:val="24"/>
              </w:rPr>
              <w:t>erformance of different lending groups</w:t>
            </w: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473" w:type="dxa"/>
          </w:tcPr>
          <w:p w:rsidR="004E3C18" w:rsidRPr="004E3C18" w:rsidRDefault="004E3C18" w:rsidP="004E3C18">
            <w:pPr>
              <w:jc w:val="center"/>
              <w:rPr>
                <w:sz w:val="24"/>
                <w:szCs w:val="24"/>
              </w:rPr>
            </w:pPr>
          </w:p>
        </w:tc>
      </w:tr>
    </w:tbl>
    <w:p w:rsidR="004E3C18" w:rsidRDefault="004E3C18" w:rsidP="004E3C18">
      <w:pPr>
        <w:rPr>
          <w:sz w:val="24"/>
          <w:szCs w:val="24"/>
        </w:rPr>
      </w:pPr>
    </w:p>
    <w:p w:rsidR="00971F20" w:rsidRPr="00971F20" w:rsidRDefault="00971F20" w:rsidP="00971F2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Please write any other comments here.</w:t>
      </w:r>
    </w:p>
    <w:p w:rsidR="00971F20" w:rsidRDefault="00971F20" w:rsidP="004E3C18">
      <w:pPr>
        <w:rPr>
          <w:sz w:val="24"/>
          <w:szCs w:val="24"/>
        </w:rPr>
      </w:pPr>
    </w:p>
    <w:p w:rsidR="00971F20" w:rsidRDefault="00971F20" w:rsidP="004E3C18">
      <w:pPr>
        <w:rPr>
          <w:sz w:val="24"/>
          <w:szCs w:val="24"/>
        </w:rPr>
      </w:pPr>
    </w:p>
    <w:p w:rsidR="008F6023" w:rsidRPr="008F6023" w:rsidRDefault="008F6023" w:rsidP="008F6023">
      <w:pPr>
        <w:jc w:val="center"/>
        <w:rPr>
          <w:i/>
          <w:sz w:val="24"/>
          <w:szCs w:val="24"/>
        </w:rPr>
      </w:pPr>
      <w:r w:rsidRPr="008F6023">
        <w:rPr>
          <w:i/>
          <w:sz w:val="24"/>
          <w:szCs w:val="24"/>
        </w:rPr>
        <w:t>Thank you for your feedback.</w:t>
      </w:r>
    </w:p>
    <w:sectPr w:rsidR="008F6023" w:rsidRPr="008F6023" w:rsidSect="004E3C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D0FF0"/>
    <w:multiLevelType w:val="hybridMultilevel"/>
    <w:tmpl w:val="CE24C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ebastian S. James">
    <w15:presenceInfo w15:providerId="AD" w15:userId="S::sjames2@worldbank.org::004ccdd7-3d56-44d0-a51c-f95216543ca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18"/>
    <w:rsid w:val="00374C64"/>
    <w:rsid w:val="004E3C18"/>
    <w:rsid w:val="005156B2"/>
    <w:rsid w:val="00703EB0"/>
    <w:rsid w:val="007C71C8"/>
    <w:rsid w:val="008F6023"/>
    <w:rsid w:val="00971F20"/>
    <w:rsid w:val="00B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9940"/>
  <w15:chartTrackingRefBased/>
  <w15:docId w15:val="{FE0EF5DD-4831-4C1E-89FB-E9777B502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3C18"/>
    <w:pPr>
      <w:ind w:left="720"/>
      <w:contextualSpacing/>
    </w:pPr>
  </w:style>
  <w:style w:type="table" w:styleId="TableGrid">
    <w:name w:val="Table Grid"/>
    <w:basedOn w:val="TableNormal"/>
    <w:uiPriority w:val="39"/>
    <w:rsid w:val="004E3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71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1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Anthony Lacey</dc:creator>
  <cp:keywords/>
  <dc:description/>
  <cp:lastModifiedBy>Sebastian S. James</cp:lastModifiedBy>
  <cp:revision>2</cp:revision>
  <dcterms:created xsi:type="dcterms:W3CDTF">2019-10-18T21:51:00Z</dcterms:created>
  <dcterms:modified xsi:type="dcterms:W3CDTF">2019-10-18T21:51:00Z</dcterms:modified>
</cp:coreProperties>
</file>